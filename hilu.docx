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6F02C" w14:textId="77777777" w:rsidR="000161B4" w:rsidRDefault="00FF548A">
      <w:r>
        <w:t>Pauline Tolentino is here. O.O</w:t>
      </w:r>
    </w:p>
    <w:p w14:paraId="013772F8" w14:textId="77777777" w:rsidR="00514667" w:rsidRDefault="00514667">
      <w:pPr>
        <w:rPr>
          <w:ins w:id="0" w:author="Student" w:date="2016-04-02T11:48:00Z"/>
        </w:rPr>
      </w:pPr>
      <w:ins w:id="1" w:author="Student" w:date="2016-04-02T11:48:00Z">
        <w:r>
          <w:t xml:space="preserve">Sofia </w:t>
        </w:r>
        <w:proofErr w:type="spellStart"/>
        <w:r>
          <w:t>calvo</w:t>
        </w:r>
        <w:proofErr w:type="spellEnd"/>
        <w:r>
          <w:t xml:space="preserve"> is cool</w:t>
        </w:r>
      </w:ins>
    </w:p>
    <w:p w14:paraId="474239B5" w14:textId="77777777" w:rsidR="00AF7335" w:rsidRDefault="00AF7335">
      <w:pPr>
        <w:rPr>
          <w:ins w:id="2" w:author="Student" w:date="2016-04-02T11:48:00Z"/>
        </w:rPr>
      </w:pPr>
    </w:p>
    <w:p w14:paraId="1B288D12" w14:textId="52ACB5A3" w:rsidR="00893E22" w:rsidRDefault="00AF7335" w:rsidP="005D3200">
      <w:ins w:id="3" w:author="Student" w:date="2016-04-02T11:48:00Z">
        <w:r>
          <w:t xml:space="preserve">I WANT TO EAT. </w:t>
        </w:r>
        <w:r>
          <w:sym w:font="Wingdings" w:char="F04C"/>
        </w:r>
        <w:r>
          <w:t xml:space="preserve"> </w:t>
        </w:r>
        <w:r w:rsidR="00893E22">
          <w:t>YES I</w:t>
        </w:r>
        <w:r w:rsidR="0055450C">
          <w:t xml:space="preserve"> AM PRESENT</w:t>
        </w:r>
        <w:r w:rsidR="00893E22">
          <w:t>!!!!!!</w:t>
        </w:r>
      </w:ins>
      <w:bookmarkStart w:id="4" w:name="_GoBack"/>
      <w:bookmarkEnd w:id="4"/>
    </w:p>
    <w:sectPr w:rsidR="0089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E123B"/>
    <w:multiLevelType w:val="hybridMultilevel"/>
    <w:tmpl w:val="9A6E0248"/>
    <w:lvl w:ilvl="0" w:tplc="EB4EC7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8A"/>
    <w:rsid w:val="000161B4"/>
    <w:rsid w:val="00514667"/>
    <w:rsid w:val="0055450C"/>
    <w:rsid w:val="005D3200"/>
    <w:rsid w:val="007635F4"/>
    <w:rsid w:val="008711A1"/>
    <w:rsid w:val="00893E22"/>
    <w:rsid w:val="009D3955"/>
    <w:rsid w:val="00AF7335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98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1A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711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1A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711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2016-04-02T03:32:00Z</dcterms:created>
  <dcterms:modified xsi:type="dcterms:W3CDTF">2016-04-02T03:49:00Z</dcterms:modified>
</cp:coreProperties>
</file>